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D09" w:rsidRPr="003F6D09" w:rsidRDefault="003F6D09" w:rsidP="003F6D09">
      <w:pPr>
        <w:pStyle w:val="NormalWeb"/>
        <w:shd w:val="clear" w:color="auto" w:fill="FFFFFF"/>
        <w:spacing w:before="0" w:beforeAutospacing="0" w:after="0" w:afterAutospacing="0"/>
        <w:textAlignment w:val="baseline"/>
        <w:rPr>
          <w:rFonts w:ascii="Helvetica" w:hAnsi="Helvetica" w:cs="Helvetica"/>
        </w:rPr>
      </w:pPr>
      <w:r w:rsidRPr="003F6D09">
        <w:rPr>
          <w:rFonts w:ascii="Helvetica" w:hAnsi="Helvetica" w:cs="Helvetica"/>
        </w:rPr>
        <w:t>To be a successful leader, it is imperative to have good </w:t>
      </w:r>
      <w:hyperlink r:id="rId6" w:tgtFrame="_blank" w:history="1">
        <w:r w:rsidRPr="003F6D09">
          <w:rPr>
            <w:rStyle w:val="Hyperlink"/>
            <w:rFonts w:ascii="Helvetica" w:hAnsi="Helvetica" w:cs="Helvetica"/>
            <w:color w:val="auto"/>
            <w:bdr w:val="none" w:sz="0" w:space="0" w:color="auto" w:frame="1"/>
          </w:rPr>
          <w:t>communication </w:t>
        </w:r>
      </w:hyperlink>
      <w:r w:rsidRPr="003F6D09">
        <w:rPr>
          <w:rFonts w:ascii="Helvetica" w:hAnsi="Helvetica" w:cs="Helvetica"/>
        </w:rPr>
        <w:t>skills. After all, it is your responsibility to effectively communicate a message. It is important to remember and use the following nine C’s when communicating with your team: </w:t>
      </w:r>
    </w:p>
    <w:p w:rsidR="003F6D09" w:rsidRPr="003F6D09" w:rsidRDefault="003F6D09" w:rsidP="003F6D09">
      <w:pPr>
        <w:numPr>
          <w:ilvl w:val="0"/>
          <w:numId w:val="2"/>
        </w:numPr>
        <w:shd w:val="clear" w:color="auto" w:fill="FFFFFF"/>
        <w:spacing w:after="0" w:line="240" w:lineRule="auto"/>
        <w:ind w:left="0"/>
        <w:textAlignment w:val="baseline"/>
        <w:rPr>
          <w:rFonts w:ascii="Helvetica" w:hAnsi="Helvetica" w:cs="Helvetica"/>
        </w:rPr>
      </w:pPr>
      <w:r w:rsidRPr="003F6D09">
        <w:rPr>
          <w:rStyle w:val="Emphasis"/>
          <w:rFonts w:ascii="inherit" w:hAnsi="inherit" w:cs="Helvetica"/>
          <w:b/>
          <w:bCs/>
          <w:bdr w:val="none" w:sz="0" w:space="0" w:color="auto" w:frame="1"/>
        </w:rPr>
        <w:t>Congruency.</w:t>
      </w:r>
      <w:r w:rsidRPr="003F6D09">
        <w:rPr>
          <w:rStyle w:val="Strong"/>
          <w:rFonts w:ascii="inherit" w:hAnsi="inherit" w:cs="Helvetica"/>
          <w:bdr w:val="none" w:sz="0" w:space="0" w:color="auto" w:frame="1"/>
        </w:rPr>
        <w:t> </w:t>
      </w:r>
      <w:r w:rsidRPr="003F6D09">
        <w:rPr>
          <w:rFonts w:ascii="Helvetica" w:hAnsi="Helvetica" w:cs="Helvetica"/>
        </w:rPr>
        <w:t>Make sure your words, tone of voice and body language all convey the same message. If not, you will be sending a mixed message that lacks clarity.  </w:t>
      </w:r>
    </w:p>
    <w:p w:rsidR="003F6D09" w:rsidRPr="003F6D09" w:rsidRDefault="003F6D09" w:rsidP="003F6D09">
      <w:pPr>
        <w:numPr>
          <w:ilvl w:val="0"/>
          <w:numId w:val="2"/>
        </w:numPr>
        <w:shd w:val="clear" w:color="auto" w:fill="FFFFFF"/>
        <w:spacing w:after="0" w:line="240" w:lineRule="auto"/>
        <w:ind w:left="0"/>
        <w:textAlignment w:val="baseline"/>
        <w:rPr>
          <w:rFonts w:ascii="Helvetica" w:hAnsi="Helvetica" w:cs="Helvetica"/>
        </w:rPr>
      </w:pPr>
      <w:r w:rsidRPr="003F6D09">
        <w:rPr>
          <w:rStyle w:val="Strong"/>
          <w:rFonts w:ascii="inherit" w:hAnsi="inherit" w:cs="Helvetica"/>
          <w:i/>
          <w:iCs/>
          <w:bdr w:val="none" w:sz="0" w:space="0" w:color="auto" w:frame="1"/>
        </w:rPr>
        <w:t>Concise.</w:t>
      </w:r>
      <w:r w:rsidRPr="003F6D09">
        <w:rPr>
          <w:rStyle w:val="Emphasis"/>
          <w:rFonts w:ascii="inherit" w:hAnsi="inherit" w:cs="Helvetica"/>
          <w:bdr w:val="none" w:sz="0" w:space="0" w:color="auto" w:frame="1"/>
        </w:rPr>
        <w:t> </w:t>
      </w:r>
      <w:r w:rsidRPr="003F6D09">
        <w:rPr>
          <w:rFonts w:ascii="Helvetica" w:hAnsi="Helvetica" w:cs="Helvetica"/>
        </w:rPr>
        <w:t>Remove words that do not add clarity or value to a sentence. Eliminate unnecessary modifiers.    </w:t>
      </w:r>
    </w:p>
    <w:p w:rsidR="003F6D09" w:rsidRPr="003F6D09" w:rsidRDefault="003F6D09" w:rsidP="003F6D09">
      <w:pPr>
        <w:numPr>
          <w:ilvl w:val="0"/>
          <w:numId w:val="2"/>
        </w:numPr>
        <w:shd w:val="clear" w:color="auto" w:fill="FFFFFF"/>
        <w:spacing w:after="0" w:line="240" w:lineRule="auto"/>
        <w:ind w:left="0"/>
        <w:textAlignment w:val="baseline"/>
        <w:rPr>
          <w:rFonts w:ascii="Helvetica" w:hAnsi="Helvetica" w:cs="Helvetica"/>
        </w:rPr>
      </w:pPr>
      <w:r w:rsidRPr="003F6D09">
        <w:rPr>
          <w:rStyle w:val="Strong"/>
          <w:rFonts w:ascii="inherit" w:hAnsi="inherit" w:cs="Helvetica"/>
          <w:i/>
          <w:iCs/>
          <w:bdr w:val="none" w:sz="0" w:space="0" w:color="auto" w:frame="1"/>
        </w:rPr>
        <w:t>Clarity.</w:t>
      </w:r>
      <w:r w:rsidRPr="003F6D09">
        <w:rPr>
          <w:rFonts w:ascii="Helvetica" w:hAnsi="Helvetica" w:cs="Helvetica"/>
        </w:rPr>
        <w:t> Be crystal clear about what you want to achieve as a result of your </w:t>
      </w:r>
      <w:hyperlink r:id="rId7" w:tgtFrame="_blank" w:history="1">
        <w:r w:rsidRPr="003F6D09">
          <w:rPr>
            <w:rStyle w:val="Hyperlink"/>
            <w:rFonts w:ascii="Helvetica" w:hAnsi="Helvetica" w:cs="Helvetica"/>
            <w:color w:val="auto"/>
            <w:bdr w:val="none" w:sz="0" w:space="0" w:color="auto" w:frame="1"/>
          </w:rPr>
          <w:t>communication</w:t>
        </w:r>
      </w:hyperlink>
      <w:r w:rsidRPr="003F6D09">
        <w:rPr>
          <w:rFonts w:ascii="Helvetica" w:hAnsi="Helvetica" w:cs="Helvetica"/>
        </w:rPr>
        <w:t>. Know your point. There should be no ambiguity in the message. Say exactly what you mean.</w:t>
      </w:r>
    </w:p>
    <w:p w:rsidR="003F6D09" w:rsidRPr="003F6D09" w:rsidRDefault="003F6D09" w:rsidP="003F6D09">
      <w:pPr>
        <w:numPr>
          <w:ilvl w:val="0"/>
          <w:numId w:val="2"/>
        </w:numPr>
        <w:shd w:val="clear" w:color="auto" w:fill="FFFFFF"/>
        <w:spacing w:after="0" w:line="240" w:lineRule="auto"/>
        <w:ind w:left="0"/>
        <w:textAlignment w:val="baseline"/>
        <w:rPr>
          <w:rFonts w:ascii="Helvetica" w:hAnsi="Helvetica" w:cs="Helvetica"/>
        </w:rPr>
      </w:pPr>
      <w:r w:rsidRPr="003F6D09">
        <w:rPr>
          <w:rStyle w:val="Emphasis"/>
          <w:rFonts w:ascii="inherit" w:hAnsi="inherit" w:cs="Helvetica"/>
          <w:b/>
          <w:bCs/>
          <w:bdr w:val="none" w:sz="0" w:space="0" w:color="auto" w:frame="1"/>
        </w:rPr>
        <w:t>Consistency.</w:t>
      </w:r>
      <w:r w:rsidRPr="003F6D09">
        <w:rPr>
          <w:rStyle w:val="Strong"/>
          <w:rFonts w:ascii="inherit" w:hAnsi="inherit" w:cs="Helvetica"/>
          <w:bdr w:val="none" w:sz="0" w:space="0" w:color="auto" w:frame="1"/>
        </w:rPr>
        <w:t> </w:t>
      </w:r>
      <w:r w:rsidRPr="003F6D09">
        <w:rPr>
          <w:rFonts w:ascii="Helvetica" w:hAnsi="Helvetica" w:cs="Helvetica"/>
        </w:rPr>
        <w:t>Repeatedly expose the target audience to the same messages over an extended period of time. This will help you assert your message and assist your audience in retaining it.</w:t>
      </w:r>
    </w:p>
    <w:p w:rsidR="003F6D09" w:rsidRPr="003F6D09" w:rsidRDefault="003F6D09" w:rsidP="003F6D09">
      <w:pPr>
        <w:numPr>
          <w:ilvl w:val="0"/>
          <w:numId w:val="2"/>
        </w:numPr>
        <w:shd w:val="clear" w:color="auto" w:fill="FFFFFF"/>
        <w:spacing w:after="0" w:line="240" w:lineRule="auto"/>
        <w:ind w:left="0"/>
        <w:textAlignment w:val="baseline"/>
        <w:rPr>
          <w:rFonts w:ascii="Helvetica" w:hAnsi="Helvetica" w:cs="Helvetica"/>
        </w:rPr>
      </w:pPr>
      <w:r w:rsidRPr="003F6D09">
        <w:rPr>
          <w:rStyle w:val="Strong"/>
          <w:rFonts w:ascii="inherit" w:hAnsi="inherit" w:cs="Helvetica"/>
          <w:i/>
          <w:iCs/>
          <w:bdr w:val="none" w:sz="0" w:space="0" w:color="auto" w:frame="1"/>
        </w:rPr>
        <w:t>Consider Your Audience.</w:t>
      </w:r>
      <w:r w:rsidRPr="003F6D09">
        <w:rPr>
          <w:rStyle w:val="Emphasis"/>
          <w:rFonts w:ascii="inherit" w:hAnsi="inherit" w:cs="Helvetica"/>
          <w:bdr w:val="none" w:sz="0" w:space="0" w:color="auto" w:frame="1"/>
        </w:rPr>
        <w:t> </w:t>
      </w:r>
      <w:r w:rsidRPr="003F6D09">
        <w:rPr>
          <w:rFonts w:ascii="Helvetica" w:hAnsi="Helvetica" w:cs="Helvetica"/>
        </w:rPr>
        <w:t>Knowing your audience allows you to tailor your message, verbiage and tone to create a better experience for your target audience.</w:t>
      </w:r>
    </w:p>
    <w:p w:rsidR="003F6D09" w:rsidRPr="003F6D09" w:rsidRDefault="003F6D09" w:rsidP="003F6D09">
      <w:pPr>
        <w:numPr>
          <w:ilvl w:val="0"/>
          <w:numId w:val="2"/>
        </w:numPr>
        <w:shd w:val="clear" w:color="auto" w:fill="FFFFFF"/>
        <w:spacing w:after="0" w:line="240" w:lineRule="auto"/>
        <w:ind w:left="0"/>
        <w:textAlignment w:val="baseline"/>
        <w:rPr>
          <w:rFonts w:ascii="Helvetica" w:hAnsi="Helvetica" w:cs="Helvetica"/>
        </w:rPr>
      </w:pPr>
      <w:r w:rsidRPr="003F6D09">
        <w:rPr>
          <w:rStyle w:val="Emphasis"/>
          <w:rFonts w:ascii="inherit" w:hAnsi="inherit" w:cs="Helvetica"/>
          <w:b/>
          <w:bCs/>
          <w:bdr w:val="none" w:sz="0" w:space="0" w:color="auto" w:frame="1"/>
        </w:rPr>
        <w:t>Content.</w:t>
      </w:r>
      <w:r w:rsidRPr="003F6D09">
        <w:rPr>
          <w:rStyle w:val="Strong"/>
          <w:rFonts w:ascii="inherit" w:hAnsi="inherit" w:cs="Helvetica"/>
          <w:bdr w:val="none" w:sz="0" w:space="0" w:color="auto" w:frame="1"/>
        </w:rPr>
        <w:t> </w:t>
      </w:r>
      <w:r w:rsidRPr="003F6D09">
        <w:rPr>
          <w:rFonts w:ascii="Helvetica" w:hAnsi="Helvetica" w:cs="Helvetica"/>
        </w:rPr>
        <w:t>Content is what creates user value. In order to engage your audience, you have to deliver relevant information, and take cues from their reactions to improve your content.  </w:t>
      </w:r>
    </w:p>
    <w:p w:rsidR="003F6D09" w:rsidRPr="003F6D09" w:rsidRDefault="003F6D09" w:rsidP="003F6D09">
      <w:pPr>
        <w:numPr>
          <w:ilvl w:val="0"/>
          <w:numId w:val="2"/>
        </w:numPr>
        <w:shd w:val="clear" w:color="auto" w:fill="FFFFFF"/>
        <w:spacing w:after="0" w:line="240" w:lineRule="auto"/>
        <w:ind w:left="0"/>
        <w:textAlignment w:val="baseline"/>
        <w:rPr>
          <w:rFonts w:ascii="Helvetica" w:hAnsi="Helvetica" w:cs="Helvetica"/>
        </w:rPr>
      </w:pPr>
      <w:r w:rsidRPr="003F6D09">
        <w:rPr>
          <w:rStyle w:val="Strong"/>
          <w:rFonts w:ascii="inherit" w:hAnsi="inherit" w:cs="Helvetica"/>
          <w:i/>
          <w:iCs/>
          <w:bdr w:val="none" w:sz="0" w:space="0" w:color="auto" w:frame="1"/>
        </w:rPr>
        <w:t>Check for Understanding.</w:t>
      </w:r>
      <w:r w:rsidRPr="003F6D09">
        <w:rPr>
          <w:rStyle w:val="Emphasis"/>
          <w:rFonts w:ascii="inherit" w:hAnsi="inherit" w:cs="Helvetica"/>
          <w:bdr w:val="none" w:sz="0" w:space="0" w:color="auto" w:frame="1"/>
        </w:rPr>
        <w:t> </w:t>
      </w:r>
      <w:r w:rsidRPr="003F6D09">
        <w:rPr>
          <w:rFonts w:ascii="Helvetica" w:hAnsi="Helvetica" w:cs="Helvetica"/>
        </w:rPr>
        <w:t>It is not enough to just deliver the message. You have to make sure the recipient understands it.  </w:t>
      </w:r>
    </w:p>
    <w:p w:rsidR="003F6D09" w:rsidRPr="003F6D09" w:rsidRDefault="003F6D09" w:rsidP="003F6D09">
      <w:pPr>
        <w:numPr>
          <w:ilvl w:val="0"/>
          <w:numId w:val="2"/>
        </w:numPr>
        <w:shd w:val="clear" w:color="auto" w:fill="FFFFFF"/>
        <w:spacing w:after="0" w:line="240" w:lineRule="auto"/>
        <w:ind w:left="0"/>
        <w:textAlignment w:val="baseline"/>
        <w:rPr>
          <w:rFonts w:ascii="Helvetica" w:hAnsi="Helvetica" w:cs="Helvetica"/>
        </w:rPr>
      </w:pPr>
      <w:r w:rsidRPr="003F6D09">
        <w:rPr>
          <w:rStyle w:val="Strong"/>
          <w:rFonts w:ascii="inherit" w:hAnsi="inherit" w:cs="Helvetica"/>
          <w:i/>
          <w:iCs/>
          <w:bdr w:val="none" w:sz="0" w:space="0" w:color="auto" w:frame="1"/>
        </w:rPr>
        <w:t>Choose the Right Medium for the Message. </w:t>
      </w:r>
      <w:hyperlink r:id="rId8" w:history="1">
        <w:r w:rsidRPr="003F6D09">
          <w:rPr>
            <w:rStyle w:val="Hyperlink"/>
            <w:rFonts w:ascii="Helvetica" w:hAnsi="Helvetica" w:cs="Helvetica"/>
            <w:color w:val="auto"/>
            <w:bdr w:val="none" w:sz="0" w:space="0" w:color="auto" w:frame="1"/>
          </w:rPr>
          <w:t>Email</w:t>
        </w:r>
      </w:hyperlink>
      <w:r w:rsidRPr="003F6D09">
        <w:rPr>
          <w:rFonts w:ascii="Helvetica" w:hAnsi="Helvetica" w:cs="Helvetica"/>
        </w:rPr>
        <w:t>? </w:t>
      </w:r>
      <w:hyperlink r:id="rId9" w:tgtFrame="_blank" w:history="1">
        <w:r w:rsidRPr="003F6D09">
          <w:rPr>
            <w:rStyle w:val="Hyperlink"/>
            <w:rFonts w:ascii="Helvetica" w:hAnsi="Helvetica" w:cs="Helvetica"/>
            <w:color w:val="auto"/>
            <w:bdr w:val="none" w:sz="0" w:space="0" w:color="auto" w:frame="1"/>
          </w:rPr>
          <w:t>Voicemail</w:t>
        </w:r>
      </w:hyperlink>
      <w:r w:rsidRPr="003F6D09">
        <w:rPr>
          <w:rFonts w:ascii="Helvetica" w:hAnsi="Helvetica" w:cs="Helvetica"/>
        </w:rPr>
        <w:t>? A group meeting? One-on-one? The choices are many, and the message should determine which medium you select. Choose wisely.</w:t>
      </w:r>
    </w:p>
    <w:p w:rsidR="003F6D09" w:rsidRPr="003F6D09" w:rsidRDefault="003F6D09" w:rsidP="003F6D09">
      <w:pPr>
        <w:numPr>
          <w:ilvl w:val="0"/>
          <w:numId w:val="2"/>
        </w:numPr>
        <w:shd w:val="clear" w:color="auto" w:fill="FFFFFF"/>
        <w:spacing w:after="0" w:line="240" w:lineRule="auto"/>
        <w:ind w:left="0"/>
        <w:textAlignment w:val="baseline"/>
        <w:rPr>
          <w:rFonts w:ascii="Helvetica" w:hAnsi="Helvetica" w:cs="Helvetica"/>
        </w:rPr>
      </w:pPr>
      <w:r w:rsidRPr="003F6D09">
        <w:rPr>
          <w:rStyle w:val="Strong"/>
          <w:rFonts w:ascii="inherit" w:hAnsi="inherit" w:cs="Helvetica"/>
          <w:i/>
          <w:iCs/>
          <w:bdr w:val="none" w:sz="0" w:space="0" w:color="auto" w:frame="1"/>
        </w:rPr>
        <w:t>Common Language. </w:t>
      </w:r>
      <w:r w:rsidRPr="003F6D09">
        <w:rPr>
          <w:rFonts w:ascii="Helvetica" w:hAnsi="Helvetica" w:cs="Helvetica"/>
        </w:rPr>
        <w:t>Only use slang or pr</w:t>
      </w:r>
      <w:bookmarkStart w:id="0" w:name="_GoBack"/>
      <w:bookmarkEnd w:id="0"/>
      <w:r w:rsidRPr="003F6D09">
        <w:rPr>
          <w:rFonts w:ascii="Helvetica" w:hAnsi="Helvetica" w:cs="Helvetica"/>
        </w:rPr>
        <w:t>ofessional jargon if you are confident your audience can understand their meaning.</w:t>
      </w:r>
    </w:p>
    <w:p w:rsidR="003F6D09" w:rsidRPr="003F6D09" w:rsidRDefault="003F6D09" w:rsidP="003F6D09">
      <w:pPr>
        <w:pStyle w:val="NormalWeb"/>
        <w:shd w:val="clear" w:color="auto" w:fill="FFFFFF"/>
        <w:spacing w:before="0" w:beforeAutospacing="0" w:after="300" w:afterAutospacing="0"/>
        <w:textAlignment w:val="baseline"/>
        <w:rPr>
          <w:rFonts w:ascii="Helvetica" w:hAnsi="Helvetica" w:cs="Helvetica"/>
        </w:rPr>
      </w:pPr>
      <w:r w:rsidRPr="003F6D09">
        <w:rPr>
          <w:rFonts w:ascii="Helvetica" w:hAnsi="Helvetica" w:cs="Helvetica"/>
        </w:rPr>
        <w:t xml:space="preserve">James </w:t>
      </w:r>
      <w:proofErr w:type="spellStart"/>
      <w:r w:rsidRPr="003F6D09">
        <w:rPr>
          <w:rFonts w:ascii="Helvetica" w:hAnsi="Helvetica" w:cs="Helvetica"/>
        </w:rPr>
        <w:t>Humes</w:t>
      </w:r>
      <w:proofErr w:type="spellEnd"/>
      <w:r w:rsidRPr="003F6D09">
        <w:rPr>
          <w:rFonts w:ascii="Helvetica" w:hAnsi="Helvetica" w:cs="Helvetica"/>
        </w:rPr>
        <w:t xml:space="preserve"> said, “The art of communication is the language of leadership.” </w:t>
      </w:r>
    </w:p>
    <w:p w:rsidR="003F6D09" w:rsidRPr="003F6D09" w:rsidRDefault="003F6D09" w:rsidP="003F6D09">
      <w:pPr>
        <w:pStyle w:val="NormalWeb"/>
        <w:shd w:val="clear" w:color="auto" w:fill="FFFFFF"/>
        <w:spacing w:before="0" w:beforeAutospacing="0" w:after="0" w:afterAutospacing="0"/>
        <w:textAlignment w:val="baseline"/>
        <w:rPr>
          <w:rFonts w:ascii="Helvetica" w:hAnsi="Helvetica" w:cs="Helvetica"/>
        </w:rPr>
      </w:pPr>
      <w:hyperlink r:id="rId10" w:tgtFrame="_blank" w:history="1">
        <w:r w:rsidRPr="003F6D09">
          <w:rPr>
            <w:rStyle w:val="Hyperlink"/>
            <w:rFonts w:ascii="Helvetica" w:hAnsi="Helvetica" w:cs="Helvetica"/>
            <w:color w:val="auto"/>
            <w:bdr w:val="none" w:sz="0" w:space="0" w:color="auto" w:frame="1"/>
          </w:rPr>
          <w:t>Communication</w:t>
        </w:r>
      </w:hyperlink>
      <w:r w:rsidRPr="003F6D09">
        <w:rPr>
          <w:rFonts w:ascii="Helvetica" w:hAnsi="Helvetica" w:cs="Helvetica"/>
        </w:rPr>
        <w:t> is never perfect at all times, but by following these nine C’s, you will have a great start to being a more effective communicator.</w:t>
      </w:r>
    </w:p>
    <w:p w:rsidR="003F6D09" w:rsidRPr="003F6D09" w:rsidRDefault="003F6D09" w:rsidP="00EC6EAA">
      <w:pPr>
        <w:shd w:val="clear" w:color="auto" w:fill="FFFFFF"/>
        <w:spacing w:after="168" w:line="240" w:lineRule="auto"/>
        <w:outlineLvl w:val="0"/>
        <w:rPr>
          <w:rFonts w:ascii="Arial" w:eastAsia="Times New Roman" w:hAnsi="Arial" w:cs="Arial"/>
          <w:kern w:val="36"/>
          <w:sz w:val="54"/>
          <w:szCs w:val="54"/>
        </w:rPr>
      </w:pPr>
    </w:p>
    <w:p w:rsidR="00EC6EAA" w:rsidRPr="003F6D09" w:rsidRDefault="00EC6EAA" w:rsidP="00EC6EAA">
      <w:pPr>
        <w:shd w:val="clear" w:color="auto" w:fill="FFFFFF"/>
        <w:spacing w:after="168" w:line="240" w:lineRule="auto"/>
        <w:outlineLvl w:val="0"/>
        <w:rPr>
          <w:rFonts w:ascii="Arial" w:eastAsia="Times New Roman" w:hAnsi="Arial" w:cs="Arial"/>
          <w:kern w:val="36"/>
          <w:sz w:val="54"/>
          <w:szCs w:val="54"/>
        </w:rPr>
      </w:pPr>
      <w:r w:rsidRPr="003F6D09">
        <w:rPr>
          <w:rFonts w:ascii="Arial" w:eastAsia="Times New Roman" w:hAnsi="Arial" w:cs="Arial"/>
          <w:kern w:val="36"/>
          <w:sz w:val="54"/>
          <w:szCs w:val="54"/>
        </w:rPr>
        <w:t>Seven C’s of Effective Communication</w:t>
      </w:r>
    </w:p>
    <w:p w:rsidR="00EC6EAA" w:rsidRPr="003F6D09" w:rsidRDefault="00EC6EAA" w:rsidP="00EC6EAA">
      <w:pPr>
        <w:shd w:val="clear" w:color="auto" w:fill="FFFFFF"/>
        <w:spacing w:after="225" w:line="240" w:lineRule="auto"/>
        <w:rPr>
          <w:ins w:id="1" w:author="Unknown"/>
          <w:rFonts w:ascii="Arial" w:eastAsia="Times New Roman" w:hAnsi="Arial" w:cs="Arial"/>
          <w:sz w:val="24"/>
          <w:szCs w:val="24"/>
        </w:rPr>
      </w:pPr>
      <w:ins w:id="2" w:author="Unknown">
        <w:r w:rsidRPr="003F6D09">
          <w:rPr>
            <w:rFonts w:ascii="Arial" w:eastAsia="Times New Roman" w:hAnsi="Arial" w:cs="Arial"/>
            <w:sz w:val="24"/>
            <w:szCs w:val="24"/>
          </w:rPr>
          <w:t>There are </w:t>
        </w:r>
        <w:r w:rsidRPr="003F6D09">
          <w:rPr>
            <w:rFonts w:ascii="Arial" w:eastAsia="Times New Roman" w:hAnsi="Arial" w:cs="Arial"/>
            <w:b/>
            <w:bCs/>
            <w:sz w:val="24"/>
            <w:szCs w:val="24"/>
          </w:rPr>
          <w:t>7 C’s of effective communication</w:t>
        </w:r>
        <w:r w:rsidRPr="003F6D09">
          <w:rPr>
            <w:rFonts w:ascii="Arial" w:eastAsia="Times New Roman" w:hAnsi="Arial" w:cs="Arial"/>
            <w:sz w:val="24"/>
            <w:szCs w:val="24"/>
          </w:rPr>
          <w:t> which are applicable to both written as well as oral communication. These are as follows:</w:t>
        </w:r>
      </w:ins>
    </w:p>
    <w:p w:rsidR="00EC6EAA" w:rsidRPr="003F6D09" w:rsidRDefault="00EC6EAA" w:rsidP="00EC6EAA">
      <w:pPr>
        <w:numPr>
          <w:ilvl w:val="0"/>
          <w:numId w:val="1"/>
        </w:numPr>
        <w:shd w:val="clear" w:color="auto" w:fill="FFFFFF"/>
        <w:spacing w:before="100" w:beforeAutospacing="1" w:after="100" w:afterAutospacing="1" w:line="240" w:lineRule="auto"/>
        <w:rPr>
          <w:ins w:id="3" w:author="Unknown"/>
          <w:rFonts w:ascii="Arial" w:eastAsia="Times New Roman" w:hAnsi="Arial" w:cs="Arial"/>
          <w:sz w:val="24"/>
          <w:szCs w:val="24"/>
        </w:rPr>
      </w:pPr>
      <w:ins w:id="4" w:author="Unknown">
        <w:r w:rsidRPr="003F6D09">
          <w:rPr>
            <w:rFonts w:ascii="Arial" w:eastAsia="Times New Roman" w:hAnsi="Arial" w:cs="Arial"/>
            <w:b/>
            <w:bCs/>
            <w:sz w:val="24"/>
            <w:szCs w:val="24"/>
          </w:rPr>
          <w:t>Completeness -</w:t>
        </w:r>
        <w:r w:rsidRPr="003F6D09">
          <w:rPr>
            <w:rFonts w:ascii="Arial" w:eastAsia="Times New Roman" w:hAnsi="Arial" w:cs="Arial"/>
            <w:sz w:val="24"/>
            <w:szCs w:val="24"/>
          </w:rPr>
          <w:t> The communication must be complete. It should convey all facts required by the audience. The sender of the message must take into consideration the receiver’s mind set and convey the message accordingly. A complete communication has following features:</w:t>
        </w:r>
      </w:ins>
    </w:p>
    <w:p w:rsidR="00EC6EAA" w:rsidRPr="003F6D09" w:rsidRDefault="00EC6EAA" w:rsidP="00EC6EAA">
      <w:pPr>
        <w:numPr>
          <w:ilvl w:val="1"/>
          <w:numId w:val="1"/>
        </w:numPr>
        <w:shd w:val="clear" w:color="auto" w:fill="FFFFFF"/>
        <w:spacing w:before="100" w:beforeAutospacing="1" w:after="100" w:afterAutospacing="1" w:line="240" w:lineRule="auto"/>
        <w:rPr>
          <w:ins w:id="5" w:author="Unknown"/>
          <w:rFonts w:ascii="Arial" w:eastAsia="Times New Roman" w:hAnsi="Arial" w:cs="Arial"/>
          <w:sz w:val="24"/>
          <w:szCs w:val="24"/>
        </w:rPr>
      </w:pPr>
      <w:ins w:id="6" w:author="Unknown">
        <w:r w:rsidRPr="003F6D09">
          <w:rPr>
            <w:rFonts w:ascii="Arial" w:eastAsia="Times New Roman" w:hAnsi="Arial" w:cs="Arial"/>
            <w:sz w:val="24"/>
            <w:szCs w:val="24"/>
          </w:rPr>
          <w:t>Complete communication develops and enhances reputation of an organization.</w:t>
        </w:r>
      </w:ins>
    </w:p>
    <w:p w:rsidR="00EC6EAA" w:rsidRPr="003F6D09" w:rsidRDefault="00EC6EAA" w:rsidP="00EC6EAA">
      <w:pPr>
        <w:numPr>
          <w:ilvl w:val="1"/>
          <w:numId w:val="1"/>
        </w:numPr>
        <w:shd w:val="clear" w:color="auto" w:fill="FFFFFF"/>
        <w:spacing w:before="100" w:beforeAutospacing="1" w:after="100" w:afterAutospacing="1" w:line="240" w:lineRule="auto"/>
        <w:rPr>
          <w:ins w:id="7" w:author="Unknown"/>
          <w:rFonts w:ascii="Arial" w:eastAsia="Times New Roman" w:hAnsi="Arial" w:cs="Arial"/>
          <w:sz w:val="24"/>
          <w:szCs w:val="24"/>
        </w:rPr>
      </w:pPr>
      <w:ins w:id="8" w:author="Unknown">
        <w:r w:rsidRPr="003F6D09">
          <w:rPr>
            <w:rFonts w:ascii="Arial" w:eastAsia="Times New Roman" w:hAnsi="Arial" w:cs="Arial"/>
            <w:sz w:val="24"/>
            <w:szCs w:val="24"/>
          </w:rPr>
          <w:t>Moreover, they are cost saving as no crucial information is missing and no additional cost is incurred in conveying extra message if the communication is complete.</w:t>
        </w:r>
      </w:ins>
    </w:p>
    <w:p w:rsidR="00EC6EAA" w:rsidRPr="003F6D09" w:rsidRDefault="00EC6EAA" w:rsidP="00EC6EAA">
      <w:pPr>
        <w:numPr>
          <w:ilvl w:val="1"/>
          <w:numId w:val="1"/>
        </w:numPr>
        <w:shd w:val="clear" w:color="auto" w:fill="FFFFFF"/>
        <w:spacing w:before="100" w:beforeAutospacing="1" w:after="100" w:afterAutospacing="1" w:line="240" w:lineRule="auto"/>
        <w:rPr>
          <w:ins w:id="9" w:author="Unknown"/>
          <w:rFonts w:ascii="Arial" w:eastAsia="Times New Roman" w:hAnsi="Arial" w:cs="Arial"/>
          <w:sz w:val="24"/>
          <w:szCs w:val="24"/>
        </w:rPr>
      </w:pPr>
      <w:ins w:id="10" w:author="Unknown">
        <w:r w:rsidRPr="003F6D09">
          <w:rPr>
            <w:rFonts w:ascii="Arial" w:eastAsia="Times New Roman" w:hAnsi="Arial" w:cs="Arial"/>
            <w:sz w:val="24"/>
            <w:szCs w:val="24"/>
          </w:rPr>
          <w:t>A complete communication always gives additional information wherever required. It leaves no questions in the mind of receiver.</w:t>
        </w:r>
      </w:ins>
    </w:p>
    <w:p w:rsidR="00EC6EAA" w:rsidRPr="003F6D09" w:rsidRDefault="00EC6EAA" w:rsidP="00EC6EAA">
      <w:pPr>
        <w:numPr>
          <w:ilvl w:val="1"/>
          <w:numId w:val="1"/>
        </w:numPr>
        <w:shd w:val="clear" w:color="auto" w:fill="FFFFFF"/>
        <w:spacing w:before="100" w:beforeAutospacing="1" w:after="100" w:afterAutospacing="1" w:line="240" w:lineRule="auto"/>
        <w:rPr>
          <w:ins w:id="11" w:author="Unknown"/>
          <w:rFonts w:ascii="Arial" w:eastAsia="Times New Roman" w:hAnsi="Arial" w:cs="Arial"/>
          <w:sz w:val="24"/>
          <w:szCs w:val="24"/>
        </w:rPr>
      </w:pPr>
      <w:ins w:id="12" w:author="Unknown">
        <w:r w:rsidRPr="003F6D09">
          <w:rPr>
            <w:rFonts w:ascii="Arial" w:eastAsia="Times New Roman" w:hAnsi="Arial" w:cs="Arial"/>
            <w:sz w:val="24"/>
            <w:szCs w:val="24"/>
          </w:rPr>
          <w:lastRenderedPageBreak/>
          <w:t>Complete communication helps in better decision-making by the audience/readers/receivers of message as they get all desired and crucial information.</w:t>
        </w:r>
      </w:ins>
    </w:p>
    <w:p w:rsidR="00EC6EAA" w:rsidRPr="003F6D09" w:rsidRDefault="00EC6EAA" w:rsidP="00EC6EAA">
      <w:pPr>
        <w:numPr>
          <w:ilvl w:val="1"/>
          <w:numId w:val="1"/>
        </w:numPr>
        <w:shd w:val="clear" w:color="auto" w:fill="FFFFFF"/>
        <w:spacing w:before="100" w:beforeAutospacing="1" w:after="100" w:afterAutospacing="1" w:line="240" w:lineRule="auto"/>
        <w:rPr>
          <w:ins w:id="13" w:author="Unknown"/>
          <w:rFonts w:ascii="Arial" w:eastAsia="Times New Roman" w:hAnsi="Arial" w:cs="Arial"/>
          <w:sz w:val="24"/>
          <w:szCs w:val="24"/>
        </w:rPr>
      </w:pPr>
      <w:ins w:id="14" w:author="Unknown">
        <w:r w:rsidRPr="003F6D09">
          <w:rPr>
            <w:rFonts w:ascii="Arial" w:eastAsia="Times New Roman" w:hAnsi="Arial" w:cs="Arial"/>
            <w:sz w:val="24"/>
            <w:szCs w:val="24"/>
          </w:rPr>
          <w:t>It persuades the audience.</w:t>
        </w:r>
      </w:ins>
    </w:p>
    <w:p w:rsidR="00EC6EAA" w:rsidRPr="003F6D09" w:rsidRDefault="00EC6EAA" w:rsidP="00EC6EAA">
      <w:pPr>
        <w:numPr>
          <w:ilvl w:val="0"/>
          <w:numId w:val="1"/>
        </w:numPr>
        <w:shd w:val="clear" w:color="auto" w:fill="FFFFFF"/>
        <w:spacing w:before="100" w:beforeAutospacing="1" w:after="100" w:afterAutospacing="1" w:line="240" w:lineRule="auto"/>
        <w:rPr>
          <w:ins w:id="15" w:author="Unknown"/>
          <w:rFonts w:ascii="Arial" w:eastAsia="Times New Roman" w:hAnsi="Arial" w:cs="Arial"/>
          <w:sz w:val="24"/>
          <w:szCs w:val="24"/>
        </w:rPr>
      </w:pPr>
      <w:ins w:id="16" w:author="Unknown">
        <w:r w:rsidRPr="003F6D09">
          <w:rPr>
            <w:rFonts w:ascii="Arial" w:eastAsia="Times New Roman" w:hAnsi="Arial" w:cs="Arial"/>
            <w:b/>
            <w:bCs/>
            <w:sz w:val="24"/>
            <w:szCs w:val="24"/>
          </w:rPr>
          <w:t>Conciseness -</w:t>
        </w:r>
        <w:r w:rsidRPr="003F6D09">
          <w:rPr>
            <w:rFonts w:ascii="Arial" w:eastAsia="Times New Roman" w:hAnsi="Arial" w:cs="Arial"/>
            <w:sz w:val="24"/>
            <w:szCs w:val="24"/>
          </w:rPr>
          <w:t xml:space="preserve"> Conciseness means wordiness, </w:t>
        </w:r>
        <w:proofErr w:type="spellStart"/>
        <w:r w:rsidRPr="003F6D09">
          <w:rPr>
            <w:rFonts w:ascii="Arial" w:eastAsia="Times New Roman" w:hAnsi="Arial" w:cs="Arial"/>
            <w:sz w:val="24"/>
            <w:szCs w:val="24"/>
          </w:rPr>
          <w:t>i.e</w:t>
        </w:r>
        <w:proofErr w:type="spellEnd"/>
        <w:r w:rsidRPr="003F6D09">
          <w:rPr>
            <w:rFonts w:ascii="Arial" w:eastAsia="Times New Roman" w:hAnsi="Arial" w:cs="Arial"/>
            <w:sz w:val="24"/>
            <w:szCs w:val="24"/>
          </w:rPr>
          <w:t>, communicating what you want to convey in least possible words without forgoing the other C’s of communication. Conciseness is a necessity for effective communication. Concise communication has following features:</w:t>
        </w:r>
      </w:ins>
    </w:p>
    <w:p w:rsidR="00EC6EAA" w:rsidRPr="003F6D09" w:rsidRDefault="00EC6EAA" w:rsidP="00EC6EAA">
      <w:pPr>
        <w:numPr>
          <w:ilvl w:val="1"/>
          <w:numId w:val="1"/>
        </w:numPr>
        <w:shd w:val="clear" w:color="auto" w:fill="FFFFFF"/>
        <w:spacing w:before="100" w:beforeAutospacing="1" w:after="100" w:afterAutospacing="1" w:line="240" w:lineRule="auto"/>
        <w:rPr>
          <w:ins w:id="17" w:author="Unknown"/>
          <w:rFonts w:ascii="Arial" w:eastAsia="Times New Roman" w:hAnsi="Arial" w:cs="Arial"/>
          <w:sz w:val="24"/>
          <w:szCs w:val="24"/>
        </w:rPr>
      </w:pPr>
      <w:ins w:id="18" w:author="Unknown">
        <w:r w:rsidRPr="003F6D09">
          <w:rPr>
            <w:rFonts w:ascii="Arial" w:eastAsia="Times New Roman" w:hAnsi="Arial" w:cs="Arial"/>
            <w:sz w:val="24"/>
            <w:szCs w:val="24"/>
          </w:rPr>
          <w:t>It is both time-saving as well as cost-saving.</w:t>
        </w:r>
      </w:ins>
    </w:p>
    <w:p w:rsidR="00EC6EAA" w:rsidRPr="003F6D09" w:rsidRDefault="00EC6EAA" w:rsidP="00EC6EAA">
      <w:pPr>
        <w:numPr>
          <w:ilvl w:val="1"/>
          <w:numId w:val="1"/>
        </w:numPr>
        <w:shd w:val="clear" w:color="auto" w:fill="FFFFFF"/>
        <w:spacing w:before="100" w:beforeAutospacing="1" w:after="100" w:afterAutospacing="1" w:line="240" w:lineRule="auto"/>
        <w:rPr>
          <w:ins w:id="19" w:author="Unknown"/>
          <w:rFonts w:ascii="Arial" w:eastAsia="Times New Roman" w:hAnsi="Arial" w:cs="Arial"/>
          <w:sz w:val="24"/>
          <w:szCs w:val="24"/>
        </w:rPr>
      </w:pPr>
      <w:ins w:id="20" w:author="Unknown">
        <w:r w:rsidRPr="003F6D09">
          <w:rPr>
            <w:rFonts w:ascii="Arial" w:eastAsia="Times New Roman" w:hAnsi="Arial" w:cs="Arial"/>
            <w:sz w:val="24"/>
            <w:szCs w:val="24"/>
          </w:rPr>
          <w:t>It underlines and highlights the main message as it avoids using excessive and needless words.</w:t>
        </w:r>
      </w:ins>
    </w:p>
    <w:p w:rsidR="00EC6EAA" w:rsidRPr="003F6D09" w:rsidRDefault="00EC6EAA" w:rsidP="00EC6EAA">
      <w:pPr>
        <w:numPr>
          <w:ilvl w:val="1"/>
          <w:numId w:val="1"/>
        </w:numPr>
        <w:shd w:val="clear" w:color="auto" w:fill="FFFFFF"/>
        <w:spacing w:before="100" w:beforeAutospacing="1" w:after="100" w:afterAutospacing="1" w:line="240" w:lineRule="auto"/>
        <w:rPr>
          <w:ins w:id="21" w:author="Unknown"/>
          <w:rFonts w:ascii="Arial" w:eastAsia="Times New Roman" w:hAnsi="Arial" w:cs="Arial"/>
          <w:sz w:val="24"/>
          <w:szCs w:val="24"/>
        </w:rPr>
      </w:pPr>
      <w:ins w:id="22" w:author="Unknown">
        <w:r w:rsidRPr="003F6D09">
          <w:rPr>
            <w:rFonts w:ascii="Arial" w:eastAsia="Times New Roman" w:hAnsi="Arial" w:cs="Arial"/>
            <w:sz w:val="24"/>
            <w:szCs w:val="24"/>
          </w:rPr>
          <w:t>Concise communication provides short and essential message in limited words to the audience.</w:t>
        </w:r>
      </w:ins>
    </w:p>
    <w:p w:rsidR="00EC6EAA" w:rsidRPr="003F6D09" w:rsidRDefault="00EC6EAA" w:rsidP="00EC6EAA">
      <w:pPr>
        <w:numPr>
          <w:ilvl w:val="1"/>
          <w:numId w:val="1"/>
        </w:numPr>
        <w:shd w:val="clear" w:color="auto" w:fill="FFFFFF"/>
        <w:spacing w:before="100" w:beforeAutospacing="1" w:after="100" w:afterAutospacing="1" w:line="240" w:lineRule="auto"/>
        <w:rPr>
          <w:ins w:id="23" w:author="Unknown"/>
          <w:rFonts w:ascii="Arial" w:eastAsia="Times New Roman" w:hAnsi="Arial" w:cs="Arial"/>
          <w:sz w:val="24"/>
          <w:szCs w:val="24"/>
        </w:rPr>
      </w:pPr>
      <w:ins w:id="24" w:author="Unknown">
        <w:r w:rsidRPr="003F6D09">
          <w:rPr>
            <w:rFonts w:ascii="Arial" w:eastAsia="Times New Roman" w:hAnsi="Arial" w:cs="Arial"/>
            <w:sz w:val="24"/>
            <w:szCs w:val="24"/>
          </w:rPr>
          <w:t>Concise message is more appealing and comprehensible to the audience.</w:t>
        </w:r>
      </w:ins>
    </w:p>
    <w:p w:rsidR="00EC6EAA" w:rsidRPr="003F6D09" w:rsidRDefault="00EC6EAA" w:rsidP="00EC6EAA">
      <w:pPr>
        <w:numPr>
          <w:ilvl w:val="1"/>
          <w:numId w:val="1"/>
        </w:numPr>
        <w:shd w:val="clear" w:color="auto" w:fill="FFFFFF"/>
        <w:spacing w:before="100" w:beforeAutospacing="1" w:after="100" w:afterAutospacing="1" w:line="240" w:lineRule="auto"/>
        <w:rPr>
          <w:ins w:id="25" w:author="Unknown"/>
          <w:rFonts w:ascii="Arial" w:eastAsia="Times New Roman" w:hAnsi="Arial" w:cs="Arial"/>
          <w:sz w:val="24"/>
          <w:szCs w:val="24"/>
        </w:rPr>
      </w:pPr>
      <w:ins w:id="26" w:author="Unknown">
        <w:r w:rsidRPr="003F6D09">
          <w:rPr>
            <w:rFonts w:ascii="Arial" w:eastAsia="Times New Roman" w:hAnsi="Arial" w:cs="Arial"/>
            <w:sz w:val="24"/>
            <w:szCs w:val="24"/>
          </w:rPr>
          <w:t>Concise message is non-repetitive in nature.</w:t>
        </w:r>
      </w:ins>
    </w:p>
    <w:p w:rsidR="00EC6EAA" w:rsidRPr="003F6D09" w:rsidRDefault="00EC6EAA" w:rsidP="00EC6EAA">
      <w:pPr>
        <w:numPr>
          <w:ilvl w:val="0"/>
          <w:numId w:val="1"/>
        </w:numPr>
        <w:shd w:val="clear" w:color="auto" w:fill="FFFFFF"/>
        <w:spacing w:before="100" w:beforeAutospacing="1" w:after="100" w:afterAutospacing="1" w:line="240" w:lineRule="auto"/>
        <w:rPr>
          <w:ins w:id="27" w:author="Unknown"/>
          <w:rFonts w:ascii="Arial" w:eastAsia="Times New Roman" w:hAnsi="Arial" w:cs="Arial"/>
          <w:sz w:val="24"/>
          <w:szCs w:val="24"/>
        </w:rPr>
      </w:pPr>
      <w:ins w:id="28" w:author="Unknown">
        <w:r w:rsidRPr="003F6D09">
          <w:rPr>
            <w:rFonts w:ascii="Arial" w:eastAsia="Times New Roman" w:hAnsi="Arial" w:cs="Arial"/>
            <w:b/>
            <w:bCs/>
            <w:sz w:val="24"/>
            <w:szCs w:val="24"/>
          </w:rPr>
          <w:t>Consideration -</w:t>
        </w:r>
        <w:r w:rsidRPr="003F6D09">
          <w:rPr>
            <w:rFonts w:ascii="Arial" w:eastAsia="Times New Roman" w:hAnsi="Arial" w:cs="Arial"/>
            <w:sz w:val="24"/>
            <w:szCs w:val="24"/>
          </w:rPr>
          <w:t xml:space="preserve"> Consideration implies “stepping into the shoes of others”. Effective communication must take the audience into consideration, </w:t>
        </w:r>
        <w:proofErr w:type="spellStart"/>
        <w:r w:rsidRPr="003F6D09">
          <w:rPr>
            <w:rFonts w:ascii="Arial" w:eastAsia="Times New Roman" w:hAnsi="Arial" w:cs="Arial"/>
            <w:sz w:val="24"/>
            <w:szCs w:val="24"/>
          </w:rPr>
          <w:t>i.e</w:t>
        </w:r>
        <w:proofErr w:type="spellEnd"/>
        <w:r w:rsidRPr="003F6D09">
          <w:rPr>
            <w:rFonts w:ascii="Arial" w:eastAsia="Times New Roman" w:hAnsi="Arial" w:cs="Arial"/>
            <w:sz w:val="24"/>
            <w:szCs w:val="24"/>
          </w:rPr>
          <w:t>, the audience’s view points, background, mind-set, education level, etc. Make an attempt to envisage your audience, their requirements, emotions as well as problems. Ensure that the self-respect of the audience is maintained and their emotions are not at harm. Modify your words in message to suit the audience’s needs while making your message complete. Features of considerate communication are as follows:</w:t>
        </w:r>
      </w:ins>
    </w:p>
    <w:p w:rsidR="00EC6EAA" w:rsidRPr="003F6D09" w:rsidRDefault="00EC6EAA" w:rsidP="00EC6EAA">
      <w:pPr>
        <w:numPr>
          <w:ilvl w:val="1"/>
          <w:numId w:val="1"/>
        </w:numPr>
        <w:shd w:val="clear" w:color="auto" w:fill="FFFFFF"/>
        <w:spacing w:before="100" w:beforeAutospacing="1" w:after="100" w:afterAutospacing="1" w:line="240" w:lineRule="auto"/>
        <w:rPr>
          <w:ins w:id="29" w:author="Unknown"/>
          <w:rFonts w:ascii="Arial" w:eastAsia="Times New Roman" w:hAnsi="Arial" w:cs="Arial"/>
          <w:sz w:val="24"/>
          <w:szCs w:val="24"/>
        </w:rPr>
      </w:pPr>
      <w:ins w:id="30" w:author="Unknown">
        <w:r w:rsidRPr="003F6D09">
          <w:rPr>
            <w:rFonts w:ascii="Arial" w:eastAsia="Times New Roman" w:hAnsi="Arial" w:cs="Arial"/>
            <w:sz w:val="24"/>
            <w:szCs w:val="24"/>
          </w:rPr>
          <w:t>Emphasize on “you” approach.</w:t>
        </w:r>
      </w:ins>
    </w:p>
    <w:p w:rsidR="00EC6EAA" w:rsidRPr="003F6D09" w:rsidRDefault="00EC6EAA" w:rsidP="00EC6EAA">
      <w:pPr>
        <w:numPr>
          <w:ilvl w:val="1"/>
          <w:numId w:val="1"/>
        </w:numPr>
        <w:shd w:val="clear" w:color="auto" w:fill="FFFFFF"/>
        <w:spacing w:before="100" w:beforeAutospacing="1" w:after="100" w:afterAutospacing="1" w:line="240" w:lineRule="auto"/>
        <w:rPr>
          <w:ins w:id="31" w:author="Unknown"/>
          <w:rFonts w:ascii="Arial" w:eastAsia="Times New Roman" w:hAnsi="Arial" w:cs="Arial"/>
          <w:sz w:val="24"/>
          <w:szCs w:val="24"/>
        </w:rPr>
      </w:pPr>
      <w:ins w:id="32" w:author="Unknown">
        <w:r w:rsidRPr="003F6D09">
          <w:rPr>
            <w:rFonts w:ascii="Arial" w:eastAsia="Times New Roman" w:hAnsi="Arial" w:cs="Arial"/>
            <w:sz w:val="24"/>
            <w:szCs w:val="24"/>
          </w:rPr>
          <w:t>Empathize with the audience and exhibit interest in the audience. This will stimulate a positive reaction from the audience.</w:t>
        </w:r>
      </w:ins>
    </w:p>
    <w:p w:rsidR="00EC6EAA" w:rsidRPr="003F6D09" w:rsidRDefault="00EC6EAA" w:rsidP="00EC6EAA">
      <w:pPr>
        <w:numPr>
          <w:ilvl w:val="1"/>
          <w:numId w:val="1"/>
        </w:numPr>
        <w:shd w:val="clear" w:color="auto" w:fill="FFFFFF"/>
        <w:spacing w:before="100" w:beforeAutospacing="1" w:after="100" w:afterAutospacing="1" w:line="240" w:lineRule="auto"/>
        <w:rPr>
          <w:ins w:id="33" w:author="Unknown"/>
          <w:rFonts w:ascii="Arial" w:eastAsia="Times New Roman" w:hAnsi="Arial" w:cs="Arial"/>
          <w:sz w:val="24"/>
          <w:szCs w:val="24"/>
        </w:rPr>
      </w:pPr>
      <w:ins w:id="34" w:author="Unknown">
        <w:r w:rsidRPr="003F6D09">
          <w:rPr>
            <w:rFonts w:ascii="Arial" w:eastAsia="Times New Roman" w:hAnsi="Arial" w:cs="Arial"/>
            <w:sz w:val="24"/>
            <w:szCs w:val="24"/>
          </w:rPr>
          <w:t>Show optimism towards your audience. Emphasize on “what is possible” rather than “what is impossible”. Lay stress on positive words such as jovial, committed, thanks, warm, healthy, help, etc.</w:t>
        </w:r>
      </w:ins>
    </w:p>
    <w:p w:rsidR="00EC6EAA" w:rsidRPr="003F6D09" w:rsidRDefault="00EC6EAA" w:rsidP="00EC6EAA">
      <w:pPr>
        <w:numPr>
          <w:ilvl w:val="0"/>
          <w:numId w:val="1"/>
        </w:numPr>
        <w:shd w:val="clear" w:color="auto" w:fill="FFFFFF"/>
        <w:spacing w:before="100" w:beforeAutospacing="1" w:after="100" w:afterAutospacing="1" w:line="240" w:lineRule="auto"/>
        <w:rPr>
          <w:ins w:id="35" w:author="Unknown"/>
          <w:rFonts w:ascii="Arial" w:eastAsia="Times New Roman" w:hAnsi="Arial" w:cs="Arial"/>
          <w:sz w:val="24"/>
          <w:szCs w:val="24"/>
        </w:rPr>
      </w:pPr>
      <w:ins w:id="36" w:author="Unknown">
        <w:r w:rsidRPr="003F6D09">
          <w:rPr>
            <w:rFonts w:ascii="Arial" w:eastAsia="Times New Roman" w:hAnsi="Arial" w:cs="Arial"/>
            <w:b/>
            <w:bCs/>
            <w:sz w:val="24"/>
            <w:szCs w:val="24"/>
          </w:rPr>
          <w:t>Clarity -</w:t>
        </w:r>
        <w:r w:rsidRPr="003F6D09">
          <w:rPr>
            <w:rFonts w:ascii="Arial" w:eastAsia="Times New Roman" w:hAnsi="Arial" w:cs="Arial"/>
            <w:sz w:val="24"/>
            <w:szCs w:val="24"/>
          </w:rPr>
          <w:t> Clarity implies emphasizing on a specific message or goal at a time, rather than trying to achieve too much at once. Clarity in communication has following features:</w:t>
        </w:r>
      </w:ins>
    </w:p>
    <w:p w:rsidR="00EC6EAA" w:rsidRPr="003F6D09" w:rsidRDefault="00EC6EAA" w:rsidP="00EC6EAA">
      <w:pPr>
        <w:numPr>
          <w:ilvl w:val="1"/>
          <w:numId w:val="1"/>
        </w:numPr>
        <w:shd w:val="clear" w:color="auto" w:fill="FFFFFF"/>
        <w:spacing w:before="100" w:beforeAutospacing="1" w:after="100" w:afterAutospacing="1" w:line="240" w:lineRule="auto"/>
        <w:rPr>
          <w:ins w:id="37" w:author="Unknown"/>
          <w:rFonts w:ascii="Arial" w:eastAsia="Times New Roman" w:hAnsi="Arial" w:cs="Arial"/>
          <w:sz w:val="24"/>
          <w:szCs w:val="24"/>
        </w:rPr>
      </w:pPr>
      <w:ins w:id="38" w:author="Unknown">
        <w:r w:rsidRPr="003F6D09">
          <w:rPr>
            <w:rFonts w:ascii="Arial" w:eastAsia="Times New Roman" w:hAnsi="Arial" w:cs="Arial"/>
            <w:sz w:val="24"/>
            <w:szCs w:val="24"/>
          </w:rPr>
          <w:t>It makes understanding easier.</w:t>
        </w:r>
      </w:ins>
    </w:p>
    <w:p w:rsidR="00EC6EAA" w:rsidRPr="003F6D09" w:rsidRDefault="00EC6EAA" w:rsidP="00EC6EAA">
      <w:pPr>
        <w:numPr>
          <w:ilvl w:val="1"/>
          <w:numId w:val="1"/>
        </w:numPr>
        <w:shd w:val="clear" w:color="auto" w:fill="FFFFFF"/>
        <w:spacing w:before="100" w:beforeAutospacing="1" w:after="100" w:afterAutospacing="1" w:line="240" w:lineRule="auto"/>
        <w:rPr>
          <w:ins w:id="39" w:author="Unknown"/>
          <w:rFonts w:ascii="Arial" w:eastAsia="Times New Roman" w:hAnsi="Arial" w:cs="Arial"/>
          <w:sz w:val="24"/>
          <w:szCs w:val="24"/>
        </w:rPr>
      </w:pPr>
      <w:ins w:id="40" w:author="Unknown">
        <w:r w:rsidRPr="003F6D09">
          <w:rPr>
            <w:rFonts w:ascii="Arial" w:eastAsia="Times New Roman" w:hAnsi="Arial" w:cs="Arial"/>
            <w:sz w:val="24"/>
            <w:szCs w:val="24"/>
          </w:rPr>
          <w:t>Complete clarity of thoughts and ideas enhances the meaning of message.</w:t>
        </w:r>
      </w:ins>
    </w:p>
    <w:p w:rsidR="00EC6EAA" w:rsidRPr="003F6D09" w:rsidRDefault="00EC6EAA" w:rsidP="00EC6EAA">
      <w:pPr>
        <w:numPr>
          <w:ilvl w:val="1"/>
          <w:numId w:val="1"/>
        </w:numPr>
        <w:shd w:val="clear" w:color="auto" w:fill="FFFFFF"/>
        <w:spacing w:before="100" w:beforeAutospacing="1" w:after="100" w:afterAutospacing="1" w:line="240" w:lineRule="auto"/>
        <w:rPr>
          <w:ins w:id="41" w:author="Unknown"/>
          <w:rFonts w:ascii="Arial" w:eastAsia="Times New Roman" w:hAnsi="Arial" w:cs="Arial"/>
          <w:sz w:val="24"/>
          <w:szCs w:val="24"/>
        </w:rPr>
      </w:pPr>
      <w:ins w:id="42" w:author="Unknown">
        <w:r w:rsidRPr="003F6D09">
          <w:rPr>
            <w:rFonts w:ascii="Arial" w:eastAsia="Times New Roman" w:hAnsi="Arial" w:cs="Arial"/>
            <w:sz w:val="24"/>
            <w:szCs w:val="24"/>
          </w:rPr>
          <w:t>Clear message makes use of exact, appropriate and concrete words.</w:t>
        </w:r>
      </w:ins>
    </w:p>
    <w:p w:rsidR="00EC6EAA" w:rsidRPr="003F6D09" w:rsidRDefault="00EC6EAA" w:rsidP="00EC6EAA">
      <w:pPr>
        <w:numPr>
          <w:ilvl w:val="0"/>
          <w:numId w:val="1"/>
        </w:numPr>
        <w:shd w:val="clear" w:color="auto" w:fill="FFFFFF"/>
        <w:spacing w:before="100" w:beforeAutospacing="1" w:after="100" w:afterAutospacing="1" w:line="240" w:lineRule="auto"/>
        <w:rPr>
          <w:ins w:id="43" w:author="Unknown"/>
          <w:rFonts w:ascii="Arial" w:eastAsia="Times New Roman" w:hAnsi="Arial" w:cs="Arial"/>
          <w:sz w:val="24"/>
          <w:szCs w:val="24"/>
        </w:rPr>
      </w:pPr>
      <w:ins w:id="44" w:author="Unknown">
        <w:r w:rsidRPr="003F6D09">
          <w:rPr>
            <w:rFonts w:ascii="Arial" w:eastAsia="Times New Roman" w:hAnsi="Arial" w:cs="Arial"/>
            <w:b/>
            <w:bCs/>
            <w:sz w:val="24"/>
            <w:szCs w:val="24"/>
          </w:rPr>
          <w:t>Concreteness -</w:t>
        </w:r>
        <w:r w:rsidRPr="003F6D09">
          <w:rPr>
            <w:rFonts w:ascii="Arial" w:eastAsia="Times New Roman" w:hAnsi="Arial" w:cs="Arial"/>
            <w:sz w:val="24"/>
            <w:szCs w:val="24"/>
          </w:rPr>
          <w:t> Concrete communication implies being particular and clear rather than fuzzy and general. Concreteness strengthens the confidence. Concrete message has following features:</w:t>
        </w:r>
      </w:ins>
    </w:p>
    <w:p w:rsidR="00EC6EAA" w:rsidRPr="003F6D09" w:rsidRDefault="00EC6EAA" w:rsidP="00EC6EAA">
      <w:pPr>
        <w:numPr>
          <w:ilvl w:val="1"/>
          <w:numId w:val="1"/>
        </w:numPr>
        <w:shd w:val="clear" w:color="auto" w:fill="FFFFFF"/>
        <w:spacing w:before="100" w:beforeAutospacing="1" w:after="100" w:afterAutospacing="1" w:line="240" w:lineRule="auto"/>
        <w:rPr>
          <w:ins w:id="45" w:author="Unknown"/>
          <w:rFonts w:ascii="Arial" w:eastAsia="Times New Roman" w:hAnsi="Arial" w:cs="Arial"/>
          <w:sz w:val="24"/>
          <w:szCs w:val="24"/>
        </w:rPr>
      </w:pPr>
      <w:ins w:id="46" w:author="Unknown">
        <w:r w:rsidRPr="003F6D09">
          <w:rPr>
            <w:rFonts w:ascii="Arial" w:eastAsia="Times New Roman" w:hAnsi="Arial" w:cs="Arial"/>
            <w:sz w:val="24"/>
            <w:szCs w:val="24"/>
          </w:rPr>
          <w:t>It is supported with specific facts and figures.</w:t>
        </w:r>
      </w:ins>
    </w:p>
    <w:p w:rsidR="00EC6EAA" w:rsidRPr="003F6D09" w:rsidRDefault="00EC6EAA" w:rsidP="00EC6EAA">
      <w:pPr>
        <w:numPr>
          <w:ilvl w:val="1"/>
          <w:numId w:val="1"/>
        </w:numPr>
        <w:shd w:val="clear" w:color="auto" w:fill="FFFFFF"/>
        <w:spacing w:before="100" w:beforeAutospacing="1" w:after="100" w:afterAutospacing="1" w:line="240" w:lineRule="auto"/>
        <w:rPr>
          <w:ins w:id="47" w:author="Unknown"/>
          <w:rFonts w:ascii="Arial" w:eastAsia="Times New Roman" w:hAnsi="Arial" w:cs="Arial"/>
          <w:sz w:val="24"/>
          <w:szCs w:val="24"/>
        </w:rPr>
      </w:pPr>
      <w:ins w:id="48" w:author="Unknown">
        <w:r w:rsidRPr="003F6D09">
          <w:rPr>
            <w:rFonts w:ascii="Arial" w:eastAsia="Times New Roman" w:hAnsi="Arial" w:cs="Arial"/>
            <w:sz w:val="24"/>
            <w:szCs w:val="24"/>
          </w:rPr>
          <w:t>It makes use of words that are clear and that build the reputation.</w:t>
        </w:r>
      </w:ins>
    </w:p>
    <w:p w:rsidR="00EC6EAA" w:rsidRPr="003F6D09" w:rsidRDefault="00EC6EAA" w:rsidP="00EC6EAA">
      <w:pPr>
        <w:numPr>
          <w:ilvl w:val="1"/>
          <w:numId w:val="1"/>
        </w:numPr>
        <w:shd w:val="clear" w:color="auto" w:fill="FFFFFF"/>
        <w:spacing w:before="100" w:beforeAutospacing="1" w:after="100" w:afterAutospacing="1" w:line="240" w:lineRule="auto"/>
        <w:rPr>
          <w:ins w:id="49" w:author="Unknown"/>
          <w:rFonts w:ascii="Arial" w:eastAsia="Times New Roman" w:hAnsi="Arial" w:cs="Arial"/>
          <w:sz w:val="24"/>
          <w:szCs w:val="24"/>
        </w:rPr>
      </w:pPr>
      <w:ins w:id="50" w:author="Unknown">
        <w:r w:rsidRPr="003F6D09">
          <w:rPr>
            <w:rFonts w:ascii="Arial" w:eastAsia="Times New Roman" w:hAnsi="Arial" w:cs="Arial"/>
            <w:sz w:val="24"/>
            <w:szCs w:val="24"/>
          </w:rPr>
          <w:t>Concrete messages are not misinterpreted.</w:t>
        </w:r>
      </w:ins>
    </w:p>
    <w:p w:rsidR="00EC6EAA" w:rsidRPr="003F6D09" w:rsidRDefault="00EC6EAA" w:rsidP="00EC6EAA">
      <w:pPr>
        <w:numPr>
          <w:ilvl w:val="0"/>
          <w:numId w:val="1"/>
        </w:numPr>
        <w:shd w:val="clear" w:color="auto" w:fill="FFFFFF"/>
        <w:spacing w:before="100" w:beforeAutospacing="1" w:after="100" w:afterAutospacing="1" w:line="240" w:lineRule="auto"/>
        <w:rPr>
          <w:ins w:id="51" w:author="Unknown"/>
          <w:rFonts w:ascii="Arial" w:eastAsia="Times New Roman" w:hAnsi="Arial" w:cs="Arial"/>
          <w:sz w:val="24"/>
          <w:szCs w:val="24"/>
        </w:rPr>
      </w:pPr>
      <w:ins w:id="52" w:author="Unknown">
        <w:r w:rsidRPr="003F6D09">
          <w:rPr>
            <w:rFonts w:ascii="Arial" w:eastAsia="Times New Roman" w:hAnsi="Arial" w:cs="Arial"/>
            <w:b/>
            <w:bCs/>
            <w:sz w:val="24"/>
            <w:szCs w:val="24"/>
          </w:rPr>
          <w:t>Courtesy -</w:t>
        </w:r>
        <w:r w:rsidRPr="003F6D09">
          <w:rPr>
            <w:rFonts w:ascii="Arial" w:eastAsia="Times New Roman" w:hAnsi="Arial" w:cs="Arial"/>
            <w:sz w:val="24"/>
            <w:szCs w:val="24"/>
          </w:rPr>
          <w:t> Courtesy in message implies the message should show the sender’s expression as well as should respect the receiver. The sender of the message should be sincerely polite, judicious, reflective and enthusiastic. Courteous message has following features:</w:t>
        </w:r>
      </w:ins>
    </w:p>
    <w:p w:rsidR="00EC6EAA" w:rsidRPr="003F6D09" w:rsidRDefault="00EC6EAA" w:rsidP="00EC6EAA">
      <w:pPr>
        <w:numPr>
          <w:ilvl w:val="1"/>
          <w:numId w:val="1"/>
        </w:numPr>
        <w:shd w:val="clear" w:color="auto" w:fill="FFFFFF"/>
        <w:spacing w:before="100" w:beforeAutospacing="1" w:after="100" w:afterAutospacing="1" w:line="240" w:lineRule="auto"/>
        <w:rPr>
          <w:ins w:id="53" w:author="Unknown"/>
          <w:rFonts w:ascii="Arial" w:eastAsia="Times New Roman" w:hAnsi="Arial" w:cs="Arial"/>
          <w:sz w:val="24"/>
          <w:szCs w:val="24"/>
        </w:rPr>
      </w:pPr>
      <w:ins w:id="54" w:author="Unknown">
        <w:r w:rsidRPr="003F6D09">
          <w:rPr>
            <w:rFonts w:ascii="Arial" w:eastAsia="Times New Roman" w:hAnsi="Arial" w:cs="Arial"/>
            <w:sz w:val="24"/>
            <w:szCs w:val="24"/>
          </w:rPr>
          <w:lastRenderedPageBreak/>
          <w:t>Courtesy implies taking into consideration both viewpoints as well as feelings of the receiver of the message.</w:t>
        </w:r>
      </w:ins>
    </w:p>
    <w:p w:rsidR="00EC6EAA" w:rsidRPr="003F6D09" w:rsidRDefault="00EC6EAA" w:rsidP="00EC6EAA">
      <w:pPr>
        <w:numPr>
          <w:ilvl w:val="1"/>
          <w:numId w:val="1"/>
        </w:numPr>
        <w:shd w:val="clear" w:color="auto" w:fill="FFFFFF"/>
        <w:spacing w:before="100" w:beforeAutospacing="1" w:after="100" w:afterAutospacing="1" w:line="240" w:lineRule="auto"/>
        <w:rPr>
          <w:ins w:id="55" w:author="Unknown"/>
          <w:rFonts w:ascii="Arial" w:eastAsia="Times New Roman" w:hAnsi="Arial" w:cs="Arial"/>
          <w:sz w:val="24"/>
          <w:szCs w:val="24"/>
        </w:rPr>
      </w:pPr>
      <w:ins w:id="56" w:author="Unknown">
        <w:r w:rsidRPr="003F6D09">
          <w:rPr>
            <w:rFonts w:ascii="Arial" w:eastAsia="Times New Roman" w:hAnsi="Arial" w:cs="Arial"/>
            <w:sz w:val="24"/>
            <w:szCs w:val="24"/>
          </w:rPr>
          <w:t>Courteous message is positive and focused at the audience.</w:t>
        </w:r>
      </w:ins>
    </w:p>
    <w:p w:rsidR="00EC6EAA" w:rsidRPr="003F6D09" w:rsidRDefault="00EC6EAA" w:rsidP="00EC6EAA">
      <w:pPr>
        <w:numPr>
          <w:ilvl w:val="1"/>
          <w:numId w:val="1"/>
        </w:numPr>
        <w:shd w:val="clear" w:color="auto" w:fill="FFFFFF"/>
        <w:spacing w:before="100" w:beforeAutospacing="1" w:after="100" w:afterAutospacing="1" w:line="240" w:lineRule="auto"/>
        <w:rPr>
          <w:ins w:id="57" w:author="Unknown"/>
          <w:rFonts w:ascii="Arial" w:eastAsia="Times New Roman" w:hAnsi="Arial" w:cs="Arial"/>
          <w:sz w:val="24"/>
          <w:szCs w:val="24"/>
        </w:rPr>
      </w:pPr>
      <w:ins w:id="58" w:author="Unknown">
        <w:r w:rsidRPr="003F6D09">
          <w:rPr>
            <w:rFonts w:ascii="Arial" w:eastAsia="Times New Roman" w:hAnsi="Arial" w:cs="Arial"/>
            <w:sz w:val="24"/>
            <w:szCs w:val="24"/>
          </w:rPr>
          <w:t>It makes use of terms showing respect for the receiver of message.</w:t>
        </w:r>
      </w:ins>
    </w:p>
    <w:p w:rsidR="00EC6EAA" w:rsidRPr="003F6D09" w:rsidRDefault="00EC6EAA" w:rsidP="00EC6EAA">
      <w:pPr>
        <w:numPr>
          <w:ilvl w:val="1"/>
          <w:numId w:val="1"/>
        </w:numPr>
        <w:shd w:val="clear" w:color="auto" w:fill="FFFFFF"/>
        <w:spacing w:before="100" w:beforeAutospacing="1" w:after="100" w:afterAutospacing="1" w:line="240" w:lineRule="auto"/>
        <w:rPr>
          <w:ins w:id="59" w:author="Unknown"/>
          <w:rFonts w:ascii="Arial" w:eastAsia="Times New Roman" w:hAnsi="Arial" w:cs="Arial"/>
          <w:sz w:val="24"/>
          <w:szCs w:val="24"/>
        </w:rPr>
      </w:pPr>
      <w:ins w:id="60" w:author="Unknown">
        <w:r w:rsidRPr="003F6D09">
          <w:rPr>
            <w:rFonts w:ascii="Arial" w:eastAsia="Times New Roman" w:hAnsi="Arial" w:cs="Arial"/>
            <w:sz w:val="24"/>
            <w:szCs w:val="24"/>
          </w:rPr>
          <w:t>It is not at all biased.</w:t>
        </w:r>
      </w:ins>
    </w:p>
    <w:p w:rsidR="00EC6EAA" w:rsidRPr="003F6D09" w:rsidRDefault="00EC6EAA" w:rsidP="00EC6EAA">
      <w:pPr>
        <w:numPr>
          <w:ilvl w:val="0"/>
          <w:numId w:val="1"/>
        </w:numPr>
        <w:shd w:val="clear" w:color="auto" w:fill="FFFFFF"/>
        <w:spacing w:before="100" w:beforeAutospacing="1" w:after="100" w:afterAutospacing="1" w:line="240" w:lineRule="auto"/>
        <w:rPr>
          <w:ins w:id="61" w:author="Unknown"/>
          <w:rFonts w:ascii="Arial" w:eastAsia="Times New Roman" w:hAnsi="Arial" w:cs="Arial"/>
          <w:sz w:val="24"/>
          <w:szCs w:val="24"/>
        </w:rPr>
      </w:pPr>
      <w:ins w:id="62" w:author="Unknown">
        <w:r w:rsidRPr="003F6D09">
          <w:rPr>
            <w:rFonts w:ascii="Arial" w:eastAsia="Times New Roman" w:hAnsi="Arial" w:cs="Arial"/>
            <w:b/>
            <w:bCs/>
            <w:sz w:val="24"/>
            <w:szCs w:val="24"/>
          </w:rPr>
          <w:t>Correctness -</w:t>
        </w:r>
        <w:r w:rsidRPr="003F6D09">
          <w:rPr>
            <w:rFonts w:ascii="Arial" w:eastAsia="Times New Roman" w:hAnsi="Arial" w:cs="Arial"/>
            <w:sz w:val="24"/>
            <w:szCs w:val="24"/>
          </w:rPr>
          <w:t> Correctness in communication implies that there are no grammatical errors in communication. Correct communication has following features:</w:t>
        </w:r>
      </w:ins>
    </w:p>
    <w:p w:rsidR="00EC6EAA" w:rsidRPr="003F6D09" w:rsidRDefault="00EC6EAA" w:rsidP="00EC6EAA">
      <w:pPr>
        <w:numPr>
          <w:ilvl w:val="1"/>
          <w:numId w:val="1"/>
        </w:numPr>
        <w:shd w:val="clear" w:color="auto" w:fill="FFFFFF"/>
        <w:spacing w:before="100" w:beforeAutospacing="1" w:after="100" w:afterAutospacing="1" w:line="240" w:lineRule="auto"/>
        <w:rPr>
          <w:ins w:id="63" w:author="Unknown"/>
          <w:rFonts w:ascii="Arial" w:eastAsia="Times New Roman" w:hAnsi="Arial" w:cs="Arial"/>
          <w:sz w:val="24"/>
          <w:szCs w:val="24"/>
        </w:rPr>
      </w:pPr>
      <w:ins w:id="64" w:author="Unknown">
        <w:r w:rsidRPr="003F6D09">
          <w:rPr>
            <w:rFonts w:ascii="Arial" w:eastAsia="Times New Roman" w:hAnsi="Arial" w:cs="Arial"/>
            <w:sz w:val="24"/>
            <w:szCs w:val="24"/>
          </w:rPr>
          <w:t>The message is exact, correct and well-timed.</w:t>
        </w:r>
      </w:ins>
    </w:p>
    <w:p w:rsidR="00EC6EAA" w:rsidRPr="003F6D09" w:rsidRDefault="00EC6EAA" w:rsidP="00EC6EAA">
      <w:pPr>
        <w:numPr>
          <w:ilvl w:val="1"/>
          <w:numId w:val="1"/>
        </w:numPr>
        <w:shd w:val="clear" w:color="auto" w:fill="FFFFFF"/>
        <w:spacing w:before="100" w:beforeAutospacing="1" w:after="100" w:afterAutospacing="1" w:line="240" w:lineRule="auto"/>
        <w:rPr>
          <w:ins w:id="65" w:author="Unknown"/>
          <w:rFonts w:ascii="Arial" w:eastAsia="Times New Roman" w:hAnsi="Arial" w:cs="Arial"/>
          <w:sz w:val="24"/>
          <w:szCs w:val="24"/>
        </w:rPr>
      </w:pPr>
      <w:ins w:id="66" w:author="Unknown">
        <w:r w:rsidRPr="003F6D09">
          <w:rPr>
            <w:rFonts w:ascii="Arial" w:eastAsia="Times New Roman" w:hAnsi="Arial" w:cs="Arial"/>
            <w:sz w:val="24"/>
            <w:szCs w:val="24"/>
          </w:rPr>
          <w:t>If the communication is correct, it boosts up the confidence level.</w:t>
        </w:r>
      </w:ins>
    </w:p>
    <w:p w:rsidR="00EC6EAA" w:rsidRPr="003F6D09" w:rsidRDefault="00EC6EAA" w:rsidP="00EC6EAA">
      <w:pPr>
        <w:numPr>
          <w:ilvl w:val="1"/>
          <w:numId w:val="1"/>
        </w:numPr>
        <w:shd w:val="clear" w:color="auto" w:fill="FFFFFF"/>
        <w:spacing w:before="100" w:beforeAutospacing="1" w:after="100" w:afterAutospacing="1" w:line="240" w:lineRule="auto"/>
        <w:rPr>
          <w:ins w:id="67" w:author="Unknown"/>
          <w:rFonts w:ascii="Arial" w:eastAsia="Times New Roman" w:hAnsi="Arial" w:cs="Arial"/>
          <w:sz w:val="24"/>
          <w:szCs w:val="24"/>
        </w:rPr>
      </w:pPr>
      <w:ins w:id="68" w:author="Unknown">
        <w:r w:rsidRPr="003F6D09">
          <w:rPr>
            <w:rFonts w:ascii="Arial" w:eastAsia="Times New Roman" w:hAnsi="Arial" w:cs="Arial"/>
            <w:sz w:val="24"/>
            <w:szCs w:val="24"/>
          </w:rPr>
          <w:t>Correct message has greater impact on the audience/readers.</w:t>
        </w:r>
      </w:ins>
    </w:p>
    <w:p w:rsidR="00EC6EAA" w:rsidRPr="003F6D09" w:rsidRDefault="00EC6EAA" w:rsidP="00EC6EAA">
      <w:pPr>
        <w:numPr>
          <w:ilvl w:val="1"/>
          <w:numId w:val="1"/>
        </w:numPr>
        <w:shd w:val="clear" w:color="auto" w:fill="FFFFFF"/>
        <w:spacing w:before="100" w:beforeAutospacing="1" w:after="100" w:afterAutospacing="1" w:line="240" w:lineRule="auto"/>
        <w:rPr>
          <w:ins w:id="69" w:author="Unknown"/>
          <w:rFonts w:ascii="Arial" w:eastAsia="Times New Roman" w:hAnsi="Arial" w:cs="Arial"/>
          <w:sz w:val="24"/>
          <w:szCs w:val="24"/>
        </w:rPr>
      </w:pPr>
      <w:ins w:id="70" w:author="Unknown">
        <w:r w:rsidRPr="003F6D09">
          <w:rPr>
            <w:rFonts w:ascii="Arial" w:eastAsia="Times New Roman" w:hAnsi="Arial" w:cs="Arial"/>
            <w:sz w:val="24"/>
            <w:szCs w:val="24"/>
          </w:rPr>
          <w:t>It checks for the precision and accurateness of facts and figures used in the message.</w:t>
        </w:r>
      </w:ins>
    </w:p>
    <w:p w:rsidR="00EC6EAA" w:rsidRPr="003F6D09" w:rsidRDefault="00EC6EAA" w:rsidP="00EC6EAA">
      <w:pPr>
        <w:numPr>
          <w:ilvl w:val="1"/>
          <w:numId w:val="1"/>
        </w:numPr>
        <w:shd w:val="clear" w:color="auto" w:fill="FFFFFF"/>
        <w:spacing w:before="100" w:beforeAutospacing="1" w:after="100" w:afterAutospacing="1" w:line="240" w:lineRule="auto"/>
        <w:rPr>
          <w:ins w:id="71" w:author="Unknown"/>
          <w:rFonts w:ascii="Arial" w:eastAsia="Times New Roman" w:hAnsi="Arial" w:cs="Arial"/>
          <w:sz w:val="24"/>
          <w:szCs w:val="24"/>
        </w:rPr>
      </w:pPr>
      <w:ins w:id="72" w:author="Unknown">
        <w:r w:rsidRPr="003F6D09">
          <w:rPr>
            <w:rFonts w:ascii="Arial" w:eastAsia="Times New Roman" w:hAnsi="Arial" w:cs="Arial"/>
            <w:sz w:val="24"/>
            <w:szCs w:val="24"/>
          </w:rPr>
          <w:t>It makes use of appropriate and correct language in the message.</w:t>
        </w:r>
      </w:ins>
    </w:p>
    <w:p w:rsidR="00EC6EAA" w:rsidRPr="003F6D09" w:rsidRDefault="00EC6EAA" w:rsidP="00EC6EAA">
      <w:pPr>
        <w:shd w:val="clear" w:color="auto" w:fill="FFFFFF"/>
        <w:spacing w:after="225" w:line="240" w:lineRule="auto"/>
        <w:rPr>
          <w:ins w:id="73" w:author="Unknown"/>
          <w:rFonts w:ascii="Arial" w:eastAsia="Times New Roman" w:hAnsi="Arial" w:cs="Arial"/>
          <w:sz w:val="24"/>
          <w:szCs w:val="24"/>
        </w:rPr>
      </w:pPr>
      <w:ins w:id="74" w:author="Unknown">
        <w:r w:rsidRPr="003F6D09">
          <w:rPr>
            <w:rFonts w:ascii="Arial" w:eastAsia="Times New Roman" w:hAnsi="Arial" w:cs="Arial"/>
            <w:sz w:val="24"/>
            <w:szCs w:val="24"/>
          </w:rPr>
          <w:t>Awareness of these 7 C’s of communication makes you an effective communicator.</w:t>
        </w:r>
      </w:ins>
    </w:p>
    <w:p w:rsidR="00EC6EAA" w:rsidRPr="003F6D09" w:rsidRDefault="00612E99" w:rsidP="00EC6EAA">
      <w:pPr>
        <w:spacing w:before="180" w:after="120" w:line="240" w:lineRule="auto"/>
        <w:rPr>
          <w:ins w:id="75" w:author="Unknown"/>
          <w:rFonts w:ascii="Times New Roman" w:eastAsia="Times New Roman" w:hAnsi="Times New Roman" w:cs="Times New Roman"/>
          <w:sz w:val="24"/>
          <w:szCs w:val="24"/>
        </w:rPr>
      </w:pPr>
      <w:ins w:id="76" w:author="Unknown">
        <w:r w:rsidRPr="003F6D09">
          <w:rPr>
            <w:rFonts w:ascii="Times New Roman" w:eastAsia="Times New Roman" w:hAnsi="Times New Roman" w:cs="Times New Roman"/>
            <w:sz w:val="24"/>
            <w:szCs w:val="24"/>
          </w:rPr>
          <w:pict>
            <v:rect id="_x0000_i1025" style="width:0;height:0" o:hralign="center" o:hrstd="t" o:hrnoshade="t" o:hr="t" fillcolor="black" stroked="f"/>
          </w:pict>
        </w:r>
      </w:ins>
    </w:p>
    <w:p w:rsidR="000648B6" w:rsidRPr="003F6D09" w:rsidRDefault="00EC6EAA">
      <w:r w:rsidRPr="003F6D09">
        <w:t xml:space="preserve">Source: </w:t>
      </w:r>
      <w:hyperlink r:id="rId11" w:history="1">
        <w:r w:rsidRPr="003F6D09">
          <w:rPr>
            <w:rStyle w:val="Hyperlink"/>
            <w:color w:val="auto"/>
          </w:rPr>
          <w:t>https://www.managementstudyguide.com/seven-cs-of-effective-communication.htm</w:t>
        </w:r>
      </w:hyperlink>
      <w:r w:rsidRPr="003F6D09">
        <w:t xml:space="preserve"> </w:t>
      </w:r>
    </w:p>
    <w:sectPr w:rsidR="000648B6" w:rsidRPr="003F6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11614"/>
    <w:multiLevelType w:val="multilevel"/>
    <w:tmpl w:val="8380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940087"/>
    <w:multiLevelType w:val="multilevel"/>
    <w:tmpl w:val="DDF47F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CDF"/>
    <w:rsid w:val="00296CDF"/>
    <w:rsid w:val="003F6D09"/>
    <w:rsid w:val="00612E99"/>
    <w:rsid w:val="00746F2D"/>
    <w:rsid w:val="0083248A"/>
    <w:rsid w:val="00EC6E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6E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EA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6E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6EAA"/>
    <w:rPr>
      <w:color w:val="0000FF" w:themeColor="hyperlink"/>
      <w:u w:val="single"/>
    </w:rPr>
  </w:style>
  <w:style w:type="character" w:styleId="Strong">
    <w:name w:val="Strong"/>
    <w:basedOn w:val="DefaultParagraphFont"/>
    <w:uiPriority w:val="22"/>
    <w:qFormat/>
    <w:rsid w:val="003F6D09"/>
    <w:rPr>
      <w:b/>
      <w:bCs/>
    </w:rPr>
  </w:style>
  <w:style w:type="character" w:styleId="Emphasis">
    <w:name w:val="Emphasis"/>
    <w:basedOn w:val="DefaultParagraphFont"/>
    <w:uiPriority w:val="20"/>
    <w:qFormat/>
    <w:rsid w:val="003F6D0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6E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EA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6E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6EAA"/>
    <w:rPr>
      <w:color w:val="0000FF" w:themeColor="hyperlink"/>
      <w:u w:val="single"/>
    </w:rPr>
  </w:style>
  <w:style w:type="character" w:styleId="Strong">
    <w:name w:val="Strong"/>
    <w:basedOn w:val="DefaultParagraphFont"/>
    <w:uiPriority w:val="22"/>
    <w:qFormat/>
    <w:rsid w:val="003F6D09"/>
    <w:rPr>
      <w:b/>
      <w:bCs/>
    </w:rPr>
  </w:style>
  <w:style w:type="character" w:styleId="Emphasis">
    <w:name w:val="Emphasis"/>
    <w:basedOn w:val="DefaultParagraphFont"/>
    <w:uiPriority w:val="20"/>
    <w:qFormat/>
    <w:rsid w:val="003F6D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619951">
      <w:bodyDiv w:val="1"/>
      <w:marLeft w:val="0"/>
      <w:marRight w:val="0"/>
      <w:marTop w:val="0"/>
      <w:marBottom w:val="0"/>
      <w:divBdr>
        <w:top w:val="none" w:sz="0" w:space="0" w:color="auto"/>
        <w:left w:val="none" w:sz="0" w:space="0" w:color="auto"/>
        <w:bottom w:val="none" w:sz="0" w:space="0" w:color="auto"/>
        <w:right w:val="none" w:sz="0" w:space="0" w:color="auto"/>
      </w:divBdr>
    </w:div>
    <w:div w:id="174256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ubsolutionsmagazine.com/2019/08/4-must-have-automated-email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lubsolutionsmagazine.com/2018/02/effective-communications-strategies-group-exerci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ubsolutionsmagazine.com/2018/03/retention-communication/" TargetMode="External"/><Relationship Id="rId11" Type="http://schemas.openxmlformats.org/officeDocument/2006/relationships/hyperlink" Target="https://www.managementstudyguide.com/seven-cs-of-effective-communication.htm" TargetMode="External"/><Relationship Id="rId5" Type="http://schemas.openxmlformats.org/officeDocument/2006/relationships/webSettings" Target="webSettings.xml"/><Relationship Id="rId10" Type="http://schemas.openxmlformats.org/officeDocument/2006/relationships/hyperlink" Target="https://clubsolutionsmagazine.com/2016/04/communication-care-for-a-chat/" TargetMode="External"/><Relationship Id="rId4" Type="http://schemas.openxmlformats.org/officeDocument/2006/relationships/settings" Target="settings.xml"/><Relationship Id="rId9" Type="http://schemas.openxmlformats.org/officeDocument/2006/relationships/hyperlink" Target="https://clubsolutionsmagazine.com/2019/09/how-to-avoid-a-prospect-deleting-a-voic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umar computer</cp:lastModifiedBy>
  <cp:revision>3</cp:revision>
  <dcterms:created xsi:type="dcterms:W3CDTF">2020-10-06T11:09:00Z</dcterms:created>
  <dcterms:modified xsi:type="dcterms:W3CDTF">2023-02-27T09:35:00Z</dcterms:modified>
</cp:coreProperties>
</file>